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A08F" w14:textId="77777777" w:rsidR="00A51FA4" w:rsidRPr="009B48ED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58A03864" w14:textId="5E9DF708" w:rsidR="00A51FA4" w:rsidRPr="00AC0CAA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74C09CB5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comisiei de aprobare a tematicilor </w:t>
      </w:r>
      <w:r w:rsidR="7B47D12B" w:rsidRPr="74C09CB5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proiectelor</w:t>
      </w:r>
      <w:r w:rsidRPr="74C09CB5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tezelor de </w:t>
      </w:r>
      <w:r w:rsidR="00AC0CAA"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lang w:val="ro-MD"/>
        </w:rPr>
        <w:t>licenţă</w:t>
      </w:r>
    </w:p>
    <w:p w14:paraId="42869945" w14:textId="0622C56E" w:rsidR="009B48ED" w:rsidRPr="009B48ED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anul universitar 202</w:t>
      </w:r>
      <w:r w:rsidR="00BD49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-202</w:t>
      </w:r>
      <w:r w:rsidR="00BD49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4</w:t>
      </w:r>
    </w:p>
    <w:p w14:paraId="672A6659" w14:textId="77777777" w:rsidR="00A51FA4" w:rsidRPr="009B48ED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21994431" w14:textId="47F84AFF" w:rsidR="00A51FA4" w:rsidRPr="009B48ED" w:rsidRDefault="001F68BD">
      <w:pPr>
        <w:spacing w:after="0"/>
        <w:rPr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Departamentul: </w:t>
      </w:r>
      <w:r w:rsidRPr="52374A6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Ingineria Software și Automatică</w:t>
      </w:r>
    </w:p>
    <w:p w14:paraId="5BBB683D" w14:textId="2CE8E91E" w:rsidR="52374A6B" w:rsidRDefault="52374A6B" w:rsidP="52374A6B">
      <w:pPr>
        <w:spacing w:after="0"/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</w:pPr>
    </w:p>
    <w:p w14:paraId="0A37501D" w14:textId="25AD1F78" w:rsidR="00CD5E46" w:rsidRPr="00F0540B" w:rsidRDefault="001F68BD" w:rsidP="52374A6B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Programul de </w:t>
      </w:r>
      <w:r w:rsidR="005C5D1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studii</w:t>
      </w: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: </w:t>
      </w:r>
      <w:r w:rsidR="005E393D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 xml:space="preserve">Tehnologia </w:t>
      </w:r>
      <w:r w:rsidR="00F0540B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i</w:t>
      </w:r>
      <w:r w:rsidR="005E393D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nformației</w:t>
      </w:r>
    </w:p>
    <w:p w14:paraId="61615E43" w14:textId="76160B47" w:rsidR="52374A6B" w:rsidRDefault="52374A6B" w:rsidP="52374A6B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</w:p>
    <w:p w14:paraId="46DA4A4E" w14:textId="7AD7A259" w:rsidR="000F064C" w:rsidRPr="000F064C" w:rsidRDefault="00CD5E46" w:rsidP="52374A6B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Nume, prenume student:</w:t>
      </w:r>
      <w:r w:rsidR="44F6D229"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40128A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Barbaian Victor</w:t>
      </w:r>
    </w:p>
    <w:p w14:paraId="1153E0A1" w14:textId="0606CE11" w:rsidR="00CD5E46" w:rsidRPr="00F0540B" w:rsidRDefault="00CD5E46" w:rsidP="52374A6B">
      <w:pPr>
        <w:spacing w:after="0"/>
        <w:rPr>
          <w:i/>
          <w:iCs/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Grupa academică:</w:t>
      </w:r>
      <w:r w:rsidR="2AEF44AE"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5E393D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TI</w:t>
      </w:r>
      <w:r w:rsidR="5B2E648E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-</w:t>
      </w:r>
      <w:r w:rsidR="00ED2181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2</w:t>
      </w:r>
      <w:r w:rsidR="00AC0CAA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0</w:t>
      </w:r>
      <w:r w:rsidR="00131473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6</w:t>
      </w:r>
    </w:p>
    <w:p w14:paraId="5DAB6C7B" w14:textId="1668F891" w:rsidR="00A51FA4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541495D0" w14:textId="2BCFEF54" w:rsidR="000F064C" w:rsidRDefault="000F064C">
      <w:pPr>
        <w:rPr>
          <w:rFonts w:ascii="Times New Roman" w:hAnsi="Times New Roman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sz w:val="24"/>
          <w:szCs w:val="24"/>
          <w:lang w:val="ro-MD"/>
        </w:rPr>
        <w:t xml:space="preserve">Nume, prenume coordonator: </w:t>
      </w:r>
      <w:r w:rsidRPr="000744BF">
        <w:rPr>
          <w:rFonts w:ascii="Times New Roman" w:hAnsi="Times New Roman"/>
          <w:i/>
          <w:iCs/>
          <w:sz w:val="24"/>
          <w:szCs w:val="24"/>
          <w:lang w:val="ro-MD"/>
        </w:rPr>
        <w:t>asist. univ. Cojocaru Svetlana</w:t>
      </w:r>
    </w:p>
    <w:p w14:paraId="631D4287" w14:textId="77777777" w:rsidR="00F0540B" w:rsidRPr="000F064C" w:rsidRDefault="00F0540B">
      <w:pPr>
        <w:rPr>
          <w:rFonts w:ascii="Times New Roman" w:hAnsi="Times New Roman"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8894"/>
      </w:tblGrid>
      <w:tr w:rsidR="00A51FA4" w:rsidRPr="009B48ED" w14:paraId="2316B66A" w14:textId="77777777" w:rsidTr="00F10B99">
        <w:trPr>
          <w:trHeight w:val="404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D3EC" w14:textId="5726C552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044A424B" w:rsidR="00A51FA4" w:rsidRPr="002E3132" w:rsidRDefault="007F0119" w:rsidP="009A2EE2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F0119">
              <w:rPr>
                <w:rFonts w:ascii="Times New Roman" w:hAnsi="Times New Roman"/>
                <w:noProof/>
                <w:sz w:val="24"/>
                <w:szCs w:val="24"/>
              </w:rPr>
              <w:t>Dezvoltarea unui sistem pentru recenzii în evaluarea serviciilor și vânzărilor.</w:t>
            </w:r>
            <w:r w:rsidR="00656FEA">
              <w:rPr>
                <w:rFonts w:ascii="Times New Roman" w:hAnsi="Times New Roman"/>
                <w:noProof/>
                <w:sz w:val="24"/>
                <w:szCs w:val="24"/>
              </w:rPr>
              <w:t xml:space="preserve"> (</w:t>
            </w:r>
            <w:r w:rsidR="0040128A">
              <w:rPr>
                <w:rFonts w:ascii="Times New Roman" w:hAnsi="Times New Roman"/>
                <w:noProof/>
                <w:sz w:val="24"/>
                <w:szCs w:val="24"/>
              </w:rPr>
              <w:t>mobile</w:t>
            </w:r>
            <w:r w:rsidR="00656FEA">
              <w:rPr>
                <w:rFonts w:ascii="Times New Roman" w:hAnsi="Times New Roman"/>
                <w:noProof/>
                <w:sz w:val="24"/>
                <w:szCs w:val="24"/>
              </w:rPr>
              <w:t>)</w:t>
            </w:r>
          </w:p>
        </w:tc>
      </w:tr>
      <w:tr w:rsidR="00A51FA4" w:rsidRPr="004B46D2" w14:paraId="6CF076EA" w14:textId="77777777" w:rsidTr="00451BB4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0E27B00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0061E4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4EAFD9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4D5A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31EC9849" w:rsidR="004B46D2" w:rsidRPr="0040128A" w:rsidRDefault="00522451" w:rsidP="00EE4B54">
            <w:p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451">
              <w:rPr>
                <w:rFonts w:ascii="Times New Roman" w:hAnsi="Times New Roman"/>
                <w:noProof/>
                <w:sz w:val="24"/>
                <w:szCs w:val="24"/>
              </w:rPr>
              <w:t>Dezvoltarea unei aplicații mobile care oferă o interfață intuitivă și prietenoasă pentru utilizatori, prezentând recenziile într-un format clar și interactiv. Prin intermediul ei, consumatorii pot lua decizii informate bazate pe feedback-ul altor utilizatori, în timp ce furnizorii de servicii și producătorii pot beneficia de un feedback valoros pentru îmbunătățirea ofertelor lor.</w:t>
            </w:r>
          </w:p>
        </w:tc>
      </w:tr>
      <w:tr w:rsidR="00A51FA4" w:rsidRPr="009B48ED" w14:paraId="73B0E41B" w14:textId="77777777" w:rsidTr="00451BB4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3656B9A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5FB081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49F31C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312826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2486C0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01652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9056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299C43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DDBEF00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61D779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CF2D8B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FB7827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C3994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562CB0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CE0A4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8198" w14:textId="52327258" w:rsidR="005618CD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noProof/>
                <w:sz w:val="24"/>
                <w:szCs w:val="24"/>
              </w:rPr>
              <w:t>proiectarea și implementarea unei interfețe tactile prietenoas</w:t>
            </w:r>
            <w:r w:rsidR="005D42BD">
              <w:rPr>
                <w:rFonts w:ascii="Times New Roman" w:hAnsi="Times New Roman"/>
                <w:noProof/>
                <w:sz w:val="24"/>
                <w:szCs w:val="24"/>
              </w:rPr>
              <w:t>e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;</w:t>
            </w:r>
          </w:p>
          <w:p w14:paraId="6561C4FB" w14:textId="7276968B" w:rsidR="005D42BD" w:rsidRPr="005506CF" w:rsidRDefault="005D42BD" w:rsidP="005506C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implementarea metodelor de redirecționare catre aplicațiile terțe cu reprezentare grafică a locației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;</w:t>
            </w:r>
            <w:r w:rsidRPr="005506CF"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 xml:space="preserve">                                                      </w:t>
            </w:r>
          </w:p>
          <w:p w14:paraId="51FC06BB" w14:textId="3CE3ADE0" w:rsidR="000F064C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noProof/>
                <w:sz w:val="24"/>
                <w:szCs w:val="24"/>
              </w:rPr>
              <w:t>crearea unui design adaptat pentru ecranele de dimensiuni variate ale dispozitivelor mobile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;</w:t>
            </w:r>
          </w:p>
          <w:p w14:paraId="3210DA8E" w14:textId="77777777" w:rsidR="009913C2" w:rsidRPr="009913C2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noProof/>
                <w:sz w:val="24"/>
                <w:szCs w:val="24"/>
              </w:rPr>
              <w:t>elaborarea unui sistem de profiluri și autentificare optimizat pentru mobile;</w:t>
            </w:r>
          </w:p>
          <w:p w14:paraId="4054290D" w14:textId="77777777" w:rsidR="009913C2" w:rsidRPr="009913C2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noProof/>
                <w:sz w:val="24"/>
                <w:szCs w:val="24"/>
              </w:rPr>
              <w:t>dezvoltarea unei interacțiuni fluide și filtrării dinamice a datelor pe dispozitive mobile;</w:t>
            </w:r>
          </w:p>
          <w:p w14:paraId="464B307C" w14:textId="7EC517CC" w:rsidR="009913C2" w:rsidRPr="009913C2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sz w:val="24"/>
                <w:szCs w:val="24"/>
              </w:rPr>
              <w:t>integrarea cu API-uri</w:t>
            </w:r>
            <w:del w:id="0" w:author="Doina Barbaian" w:date="2023-09-28T14:26:00Z">
              <w:r w:rsidRPr="009913C2" w:rsidDel="00B01ACE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r w:rsidRPr="009913C2">
              <w:rPr>
                <w:rFonts w:ascii="Times New Roman" w:hAnsi="Times New Roman"/>
                <w:sz w:val="24"/>
                <w:szCs w:val="24"/>
              </w:rPr>
              <w:t xml:space="preserve"> și backend-ul aplicației;</w:t>
            </w:r>
          </w:p>
          <w:p w14:paraId="481A2572" w14:textId="77777777" w:rsidR="009913C2" w:rsidRPr="009913C2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sz w:val="24"/>
                <w:szCs w:val="24"/>
              </w:rPr>
              <w:t>optimizarea performanței pentru o încărcare rapidă pe rețelele mobile;</w:t>
            </w:r>
          </w:p>
          <w:p w14:paraId="24436D67" w14:textId="77777777" w:rsidR="009913C2" w:rsidRPr="009913C2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sz w:val="24"/>
                <w:szCs w:val="24"/>
              </w:rPr>
              <w:t>testarea pe diferite dispozitive mobile și îmbunătățirea continuă;</w:t>
            </w:r>
          </w:p>
          <w:p w14:paraId="3506B47D" w14:textId="2B3A1E15" w:rsidR="00BD00CE" w:rsidRPr="005D4E87" w:rsidRDefault="009913C2" w:rsidP="006D5AA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sz w:val="24"/>
                <w:szCs w:val="24"/>
              </w:rPr>
              <w:t>implementarea unui sistem de notificări push și feedback vizual adaptat pentru mobile;</w:t>
            </w:r>
          </w:p>
          <w:p w14:paraId="291282F9" w14:textId="0E94FCE8" w:rsidR="005D42BD" w:rsidRPr="005D42BD" w:rsidRDefault="009913C2" w:rsidP="005D42B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sz w:val="24"/>
                <w:szCs w:val="24"/>
              </w:rPr>
              <w:t>adaptarea pentru modul întunecat (dark mode) specific dispozitivelor mobile;</w:t>
            </w:r>
          </w:p>
          <w:p w14:paraId="62EBF3C5" w14:textId="568FF27D" w:rsidR="007F0119" w:rsidRPr="000F064C" w:rsidRDefault="009913C2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9913C2">
              <w:rPr>
                <w:rFonts w:ascii="Times New Roman" w:hAnsi="Times New Roman"/>
                <w:sz w:val="24"/>
                <w:szCs w:val="24"/>
              </w:rPr>
              <w:t>documentarea proiectului pentru mobile în formă de raport.</w:t>
            </w:r>
          </w:p>
        </w:tc>
      </w:tr>
    </w:tbl>
    <w:p w14:paraId="6BB9E253" w14:textId="77777777" w:rsidR="00A51FA4" w:rsidRPr="009B48ED" w:rsidRDefault="00A51FA4" w:rsidP="00F10B99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13B49431" w14:textId="7CD80442" w:rsidR="00F10B99" w:rsidRDefault="00F10B99" w:rsidP="00F10B99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0628631F" w14:textId="77777777" w:rsidR="00F10B99" w:rsidRPr="009B48ED" w:rsidRDefault="00F10B99" w:rsidP="00F10B99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7062F9D2" w14:textId="71DF1054" w:rsidR="00A51FA4" w:rsidRPr="009B48ED" w:rsidRDefault="001F68BD" w:rsidP="00AC0A29">
      <w:pPr>
        <w:pStyle w:val="Heading3"/>
        <w:rPr>
          <w:lang w:val="ro-MD"/>
        </w:rPr>
      </w:pPr>
      <w:r w:rsidRPr="74C09CB5">
        <w:rPr>
          <w:lang w:val="ro-MD"/>
        </w:rPr>
        <w:t>_____________________/</w:t>
      </w:r>
      <w:r w:rsidR="00451BB4" w:rsidRPr="74C09CB5">
        <w:rPr>
          <w:lang w:val="ro-MD"/>
        </w:rPr>
        <w:t>____________________</w:t>
      </w:r>
    </w:p>
    <w:p w14:paraId="26A45BB9" w14:textId="7357EF29" w:rsidR="00A51FA4" w:rsidRPr="009B48ED" w:rsidRDefault="00451BB4" w:rsidP="00451BB4">
      <w:pPr>
        <w:spacing w:after="0"/>
        <w:ind w:left="720" w:firstLine="720"/>
        <w:jc w:val="right"/>
        <w:rPr>
          <w:lang w:val="ro-MD"/>
        </w:rPr>
      </w:pPr>
      <w:r>
        <w:rPr>
          <w:rFonts w:ascii="Times New Roman" w:hAnsi="Times New Roman"/>
          <w:i/>
          <w:iCs/>
          <w:sz w:val="18"/>
          <w:szCs w:val="18"/>
          <w:lang w:val="ro-MD"/>
        </w:rPr>
        <w:t xml:space="preserve">                                                                                   </w:t>
      </w:r>
      <w:r w:rsidR="001F68BD" w:rsidRPr="009B48ED">
        <w:rPr>
          <w:rFonts w:ascii="Times New Roman" w:hAnsi="Times New Roman"/>
          <w:i/>
          <w:iCs/>
          <w:sz w:val="18"/>
          <w:szCs w:val="18"/>
          <w:lang w:val="ro-MD"/>
        </w:rPr>
        <w:t>semnătura                                  nume, prenume conducător</w:t>
      </w:r>
    </w:p>
    <w:sectPr w:rsidR="00A51FA4" w:rsidRPr="009B48E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9B68" w14:textId="77777777" w:rsidR="004A1239" w:rsidRDefault="004A1239">
      <w:pPr>
        <w:spacing w:after="0" w:line="240" w:lineRule="auto"/>
      </w:pPr>
      <w:r>
        <w:separator/>
      </w:r>
    </w:p>
  </w:endnote>
  <w:endnote w:type="continuationSeparator" w:id="0">
    <w:p w14:paraId="1171A423" w14:textId="77777777" w:rsidR="004A1239" w:rsidRDefault="004A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E9B1" w14:textId="77777777" w:rsidR="004A1239" w:rsidRDefault="004A123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D359A8" w14:textId="77777777" w:rsidR="004A1239" w:rsidRDefault="004A1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6434"/>
    <w:multiLevelType w:val="hybridMultilevel"/>
    <w:tmpl w:val="E6D2B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6606"/>
    <w:multiLevelType w:val="hybridMultilevel"/>
    <w:tmpl w:val="68DC4C10"/>
    <w:lvl w:ilvl="0" w:tplc="42040B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83935">
    <w:abstractNumId w:val="0"/>
  </w:num>
  <w:num w:numId="2" w16cid:durableId="21286238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ina Barbaian">
    <w15:presenceInfo w15:providerId="Windows Live" w15:userId="521c697fdd647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A4"/>
    <w:rsid w:val="00072DC1"/>
    <w:rsid w:val="000744BF"/>
    <w:rsid w:val="00094943"/>
    <w:rsid w:val="000F064C"/>
    <w:rsid w:val="00131473"/>
    <w:rsid w:val="00137A64"/>
    <w:rsid w:val="001413CC"/>
    <w:rsid w:val="001F68BD"/>
    <w:rsid w:val="00217C89"/>
    <w:rsid w:val="002E3132"/>
    <w:rsid w:val="002F2F6F"/>
    <w:rsid w:val="00322450"/>
    <w:rsid w:val="003736DE"/>
    <w:rsid w:val="00381A5F"/>
    <w:rsid w:val="0040128A"/>
    <w:rsid w:val="00443DD5"/>
    <w:rsid w:val="00451BB4"/>
    <w:rsid w:val="004A1239"/>
    <w:rsid w:val="004B0F11"/>
    <w:rsid w:val="004B46D2"/>
    <w:rsid w:val="004D2A9B"/>
    <w:rsid w:val="005203E8"/>
    <w:rsid w:val="00522451"/>
    <w:rsid w:val="005506CF"/>
    <w:rsid w:val="005618CD"/>
    <w:rsid w:val="005C5D1D"/>
    <w:rsid w:val="005D42BD"/>
    <w:rsid w:val="005D4E87"/>
    <w:rsid w:val="005E393D"/>
    <w:rsid w:val="006358EA"/>
    <w:rsid w:val="00656FEA"/>
    <w:rsid w:val="00671910"/>
    <w:rsid w:val="006C1040"/>
    <w:rsid w:val="006D5AA6"/>
    <w:rsid w:val="0073345E"/>
    <w:rsid w:val="0075062E"/>
    <w:rsid w:val="00751F9A"/>
    <w:rsid w:val="007C6B2F"/>
    <w:rsid w:val="007F0119"/>
    <w:rsid w:val="00846663"/>
    <w:rsid w:val="008972C2"/>
    <w:rsid w:val="00941F9E"/>
    <w:rsid w:val="009913C2"/>
    <w:rsid w:val="009A2EE2"/>
    <w:rsid w:val="009B48ED"/>
    <w:rsid w:val="00A054C1"/>
    <w:rsid w:val="00A46042"/>
    <w:rsid w:val="00A51FA4"/>
    <w:rsid w:val="00AC0A29"/>
    <w:rsid w:val="00AC0CAA"/>
    <w:rsid w:val="00B01ACE"/>
    <w:rsid w:val="00B76984"/>
    <w:rsid w:val="00BD00CE"/>
    <w:rsid w:val="00BD4934"/>
    <w:rsid w:val="00C73C47"/>
    <w:rsid w:val="00CD5E46"/>
    <w:rsid w:val="00CF0BF8"/>
    <w:rsid w:val="00D01B98"/>
    <w:rsid w:val="00D5026F"/>
    <w:rsid w:val="00D97711"/>
    <w:rsid w:val="00DD46AD"/>
    <w:rsid w:val="00E56EDF"/>
    <w:rsid w:val="00E80407"/>
    <w:rsid w:val="00E80BE6"/>
    <w:rsid w:val="00E90094"/>
    <w:rsid w:val="00EB248D"/>
    <w:rsid w:val="00EB5F63"/>
    <w:rsid w:val="00ED2181"/>
    <w:rsid w:val="00EE4B54"/>
    <w:rsid w:val="00EF2F1C"/>
    <w:rsid w:val="00F0540B"/>
    <w:rsid w:val="00F10B99"/>
    <w:rsid w:val="00F4641B"/>
    <w:rsid w:val="00FC152A"/>
    <w:rsid w:val="01D02053"/>
    <w:rsid w:val="028B3E54"/>
    <w:rsid w:val="0540B063"/>
    <w:rsid w:val="05996175"/>
    <w:rsid w:val="05EC57B9"/>
    <w:rsid w:val="076CE8CE"/>
    <w:rsid w:val="08C3E7EC"/>
    <w:rsid w:val="09CB66BE"/>
    <w:rsid w:val="0FEBE706"/>
    <w:rsid w:val="139D51E9"/>
    <w:rsid w:val="1553AE0E"/>
    <w:rsid w:val="1F8B7573"/>
    <w:rsid w:val="203FCB97"/>
    <w:rsid w:val="2159BD4F"/>
    <w:rsid w:val="21EAEFB8"/>
    <w:rsid w:val="225AB114"/>
    <w:rsid w:val="285ADB10"/>
    <w:rsid w:val="29B02261"/>
    <w:rsid w:val="2A694F46"/>
    <w:rsid w:val="2AEF44AE"/>
    <w:rsid w:val="3BC1F57D"/>
    <w:rsid w:val="3E9D1A3A"/>
    <w:rsid w:val="407AB2F1"/>
    <w:rsid w:val="44F6D229"/>
    <w:rsid w:val="4673CD5C"/>
    <w:rsid w:val="4972FE19"/>
    <w:rsid w:val="4CC58CEF"/>
    <w:rsid w:val="4D982059"/>
    <w:rsid w:val="4FFF5239"/>
    <w:rsid w:val="52374A6B"/>
    <w:rsid w:val="55341679"/>
    <w:rsid w:val="5796E657"/>
    <w:rsid w:val="59FFFFE9"/>
    <w:rsid w:val="5B2E648E"/>
    <w:rsid w:val="5EFED65A"/>
    <w:rsid w:val="60368DE8"/>
    <w:rsid w:val="64913C72"/>
    <w:rsid w:val="682BC98E"/>
    <w:rsid w:val="6D409058"/>
    <w:rsid w:val="6F48521F"/>
    <w:rsid w:val="702BF5CA"/>
    <w:rsid w:val="7193C672"/>
    <w:rsid w:val="73EE82BB"/>
    <w:rsid w:val="74C09CB5"/>
    <w:rsid w:val="75D94DC1"/>
    <w:rsid w:val="77415C14"/>
    <w:rsid w:val="78079F3E"/>
    <w:rsid w:val="7B47D12B"/>
    <w:rsid w:val="7BA59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EE2"/>
    <w:pPr>
      <w:suppressAutoHyphens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3132"/>
    <w:pPr>
      <w:ind w:left="720"/>
      <w:contextualSpacing/>
    </w:pPr>
  </w:style>
  <w:style w:type="character" w:customStyle="1" w:styleId="ui-provider">
    <w:name w:val="ui-provider"/>
    <w:basedOn w:val="DefaultParagraphFont"/>
    <w:rsid w:val="00322450"/>
  </w:style>
  <w:style w:type="character" w:customStyle="1" w:styleId="Heading3Char">
    <w:name w:val="Heading 3 Char"/>
    <w:basedOn w:val="DefaultParagraphFont"/>
    <w:link w:val="Heading3"/>
    <w:uiPriority w:val="9"/>
    <w:rsid w:val="00AC0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C0A29"/>
    <w:pPr>
      <w:autoSpaceDN/>
      <w:spacing w:after="0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4" ma:contentTypeDescription="Creați un document nou." ma:contentTypeScope="" ma:versionID="997d0764a4073047750b42b8d225efe5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bb8d2b51168ac7e0f174e56604a320a3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1DC0B-B712-4E5B-8FA8-4D976240F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victor.barbaian@isa.utm.md</dc:creator>
  <dc:description/>
  <cp:lastModifiedBy>Victor</cp:lastModifiedBy>
  <cp:revision>8</cp:revision>
  <cp:lastPrinted>2023-09-23T12:13:00Z</cp:lastPrinted>
  <dcterms:created xsi:type="dcterms:W3CDTF">2023-09-27T12:36:00Z</dcterms:created>
  <dcterms:modified xsi:type="dcterms:W3CDTF">2023-09-29T14:05:00Z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0x010100A281AC4FF33ABF48A677B411DDDFE6DA</vt:lpwstr>
  </property>
</Properties>
</file>